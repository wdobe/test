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1F5" w:rsidP="00E821F5" w:rsidRDefault="00E821F5" w14:paraId="20364B32" w14:textId="1D6BA493">
      <w:pPr>
        <w:pStyle w:val="berschrift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Ersteinweisung von Jörg mit Willy, Urs (Aukrug), den beiden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flensburger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Kollegen (SPL und PPL) am 11.10.23 in Rendsburg, 17:15h bis 20:30h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821F5" w:rsidP="00E821F5" w:rsidRDefault="00E821F5" w14:paraId="5DEF8638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Gedächtnisprotokoll (Ralph)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0F2D5AD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21F5" w:rsidP="00E821F5" w:rsidRDefault="00E821F5" w14:paraId="48FCF001" w14:textId="77777777">
      <w:pPr>
        <w:pStyle w:val="berschrift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Aufbau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821F5" w:rsidP="4824D8EE" w:rsidRDefault="4824D8EE" w14:paraId="2A903227" w14:textId="6E2B541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4824D8EE">
        <w:rPr>
          <w:rStyle w:val="normaltextrun"/>
          <w:rFonts w:ascii="Calibri" w:hAnsi="Calibri" w:cs="Calibri"/>
          <w:sz w:val="22"/>
          <w:szCs w:val="22"/>
        </w:rPr>
        <w:t xml:space="preserve">Einweisung Hardware, Hänger nicht angeschaut, Aufbau in geschütztem, abschließbaren Raum </w:t>
      </w:r>
      <w:r w:rsidRPr="4824D8EE">
        <w:rPr>
          <w:rStyle w:val="eop"/>
          <w:rFonts w:ascii="Calibri" w:hAnsi="Calibri" w:cs="Calibri" w:eastAsiaTheme="majorEastAsia"/>
          <w:color w:val="FF0000"/>
          <w:sz w:val="22"/>
          <w:szCs w:val="22"/>
        </w:rPr>
        <w:t>[Willy] mit kontrastreichen Wänden [/Willy]</w:t>
      </w:r>
      <w:r w:rsidRPr="4824D8EE">
        <w:rPr>
          <w:rStyle w:val="normaltextrun"/>
          <w:rFonts w:ascii="Calibri" w:hAnsi="Calibri" w:cs="Calibri"/>
          <w:sz w:val="22"/>
          <w:szCs w:val="22"/>
        </w:rPr>
        <w:t>, Deckenkonstruktion für Kabel VR Brille, da Stuhl um 360 Grad drehbar, verfügbar müssen sein: Strom, Switch (möglichst) mit Internetverbindung</w:t>
      </w:r>
      <w:r w:rsidRPr="4824D8EE">
        <w:rPr>
          <w:rStyle w:val="eop"/>
          <w:rFonts w:ascii="Calibri" w:hAnsi="Calibri" w:cs="Calibri" w:eastAsiaTheme="majorEastAsia"/>
          <w:sz w:val="22"/>
          <w:szCs w:val="22"/>
        </w:rPr>
        <w:t> </w:t>
      </w:r>
      <w:r w:rsidRPr="4824D8EE">
        <w:rPr>
          <w:rStyle w:val="eop"/>
          <w:rFonts w:ascii="Calibri" w:hAnsi="Calibri" w:cs="Calibri" w:eastAsiaTheme="majorEastAsia"/>
          <w:color w:val="FF0000"/>
          <w:sz w:val="22"/>
          <w:szCs w:val="22"/>
        </w:rPr>
        <w:t>[Willy] mit mindestes 50 MBit/s, besser 100 .. 200 MBit/s [/Willy]</w:t>
      </w:r>
      <w:r w:rsidRPr="4824D8EE">
        <w:rPr>
          <w:rStyle w:val="eop"/>
          <w:rFonts w:ascii="Calibri" w:hAnsi="Calibri" w:cs="Calibri" w:eastAsiaTheme="majorEastAsia"/>
          <w:sz w:val="22"/>
          <w:szCs w:val="22"/>
        </w:rPr>
        <w:t xml:space="preserve"> </w:t>
      </w:r>
    </w:p>
    <w:p w:rsidR="00E821F5" w:rsidP="00E821F5" w:rsidRDefault="4824D8EE" w14:paraId="78E0C932" w14:textId="7777777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4824D8EE">
        <w:rPr>
          <w:rStyle w:val="normaltextrun"/>
          <w:rFonts w:ascii="Calibri" w:hAnsi="Calibri" w:cs="Calibri"/>
          <w:sz w:val="22"/>
          <w:szCs w:val="22"/>
        </w:rPr>
        <w:t>Aufbauprozedere Hardware nicht dokumentiert, diverse Kartons</w:t>
      </w:r>
      <w:r w:rsidRPr="4824D8EE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4824D8EE" w14:paraId="62938ADB" w14:textId="7777777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4824D8EE">
        <w:rPr>
          <w:rStyle w:val="normaltextrun"/>
          <w:rFonts w:ascii="Calibri" w:hAnsi="Calibri" w:cs="Calibri"/>
          <w:sz w:val="22"/>
          <w:szCs w:val="22"/>
        </w:rPr>
        <w:t xml:space="preserve">Grundsätzliches Setting: Stuhl freidrehend (Kreis mit 3,20 Durchmesser, </w:t>
      </w:r>
      <w:proofErr w:type="spellStart"/>
      <w:r w:rsidRPr="4824D8EE">
        <w:rPr>
          <w:rStyle w:val="normaltextrun"/>
          <w:rFonts w:ascii="Calibri" w:hAnsi="Calibri" w:cs="Calibri"/>
          <w:sz w:val="22"/>
          <w:szCs w:val="22"/>
        </w:rPr>
        <w:t>Gegengewichtskonstruktuktion</w:t>
      </w:r>
      <w:proofErr w:type="spellEnd"/>
      <w:r w:rsidRPr="4824D8EE">
        <w:rPr>
          <w:rStyle w:val="normaltextrun"/>
          <w:rFonts w:ascii="Calibri" w:hAnsi="Calibri" w:cs="Calibri"/>
          <w:sz w:val="22"/>
          <w:szCs w:val="22"/>
        </w:rPr>
        <w:t xml:space="preserve"> Stange und Gewichte , Bildschirm und PC separat auf Tisch, Bildschirm abgewandt von VR-Brille, da diese die Lage und Bewegung im Raum anhand von kontrastreichen Objekten/ Wänden des Raumes bestimmt (nicht geeignet: weiße Wände ohne Linien, Fensterglas, ggf. gibt es Folien für so etwas, die man aufhängen kann)</w:t>
      </w:r>
      <w:r w:rsidRPr="4824D8EE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4824D8EE" w14:paraId="5142F1F6" w14:textId="7777777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4824D8EE">
        <w:rPr>
          <w:rStyle w:val="normaltextrun"/>
          <w:rFonts w:ascii="Calibri" w:hAnsi="Calibri" w:cs="Calibri"/>
          <w:sz w:val="22"/>
          <w:szCs w:val="22"/>
        </w:rPr>
        <w:t>Abhängig von Konfiguration des Settings aufbauen:</w:t>
      </w:r>
      <w:r w:rsidRPr="4824D8EE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4824D8EE" w14:paraId="1049549E" w14:textId="7777777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4824D8EE">
        <w:rPr>
          <w:rStyle w:val="normaltextrun"/>
          <w:rFonts w:ascii="Calibri" w:hAnsi="Calibri" w:cs="Calibri"/>
          <w:sz w:val="22"/>
          <w:szCs w:val="22"/>
        </w:rPr>
        <w:t>Segelflug - Joystick/ Knüppel</w:t>
      </w:r>
      <w:r w:rsidRPr="4824D8EE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4824D8EE" w14:paraId="683FFA9A" w14:textId="7777777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4824D8EE">
        <w:rPr>
          <w:rStyle w:val="normaltextrun"/>
          <w:rFonts w:ascii="Calibri" w:hAnsi="Calibri" w:cs="Calibri"/>
          <w:sz w:val="22"/>
          <w:szCs w:val="22"/>
        </w:rPr>
        <w:t>Motorflug - Panel und Steuerhorn</w:t>
      </w:r>
      <w:r w:rsidRPr="4824D8EE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797DD18A" w14:textId="77777777">
      <w:pPr>
        <w:pStyle w:val="berschrift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Inbetriebnahme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821F5" w:rsidP="00E821F5" w:rsidRDefault="00E821F5" w14:paraId="6ADC950A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Anschluss Strom: Rechner, Stuhl, Vibrationsmatte, VR-Brille, Joystick (Handling Maus, Trackball)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2B4E8EDB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Anschluss Netzwerk für Rechner/ Internet/ Brille und über Switch: Internet verfügbar zum Nachladen von Szenerien (!)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7FCB2286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Anschluss Rechner/ Stuhl/ Stick,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Rudder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 Vibrationsmatte: USB Kabel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2EF86D03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Hochfahren: Geräte einschalten (Stuhl - unterer roter Knopf, VR-Brille, Vibrationsmatte, Stick, PC, Bildschirm)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0B7AC929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Auf dem PC: Services starten (Windows-Taskleiste von rechts nach links - Services auflisten Check Handbuch - alle Services vollständig auflisten (MSFS - steuert Controls 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Addon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Kneeboard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Addon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VR Brille,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Addon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Matte,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Addon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Stuhl und ganz wichtig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Addon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Motion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Compensation</w:t>
      </w:r>
      <w:proofErr w:type="spellEnd"/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0083DEC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4824D8EE" w14:paraId="5E06F4BA" w14:textId="77777777">
      <w:pPr>
        <w:pStyle w:val="berschrift2"/>
        <w:rPr>
          <w:rFonts w:ascii="Segoe UI" w:hAnsi="Segoe UI" w:cs="Segoe UI"/>
          <w:sz w:val="18"/>
          <w:szCs w:val="18"/>
        </w:rPr>
      </w:pPr>
      <w:r w:rsidRPr="4824D8EE">
        <w:rPr>
          <w:rStyle w:val="normaltextrun"/>
          <w:rFonts w:ascii="Calibri" w:hAnsi="Calibri" w:cs="Calibri"/>
          <w:sz w:val="22"/>
          <w:szCs w:val="22"/>
        </w:rPr>
        <w:t>Vorbereitung Simulations-Flug</w:t>
      </w:r>
      <w:r w:rsidRPr="4824D8EE">
        <w:rPr>
          <w:rStyle w:val="eop"/>
          <w:rFonts w:ascii="Calibri" w:hAnsi="Calibri" w:cs="Calibri"/>
          <w:sz w:val="22"/>
          <w:szCs w:val="22"/>
        </w:rPr>
        <w:t> </w:t>
      </w:r>
    </w:p>
    <w:p w:rsidR="4824D8EE" w:rsidP="4824D8EE" w:rsidRDefault="4824D8EE" w14:paraId="3BA16BF0" w14:textId="4D3595D9">
      <w:pPr>
        <w:rPr>
          <w:rStyle w:val="eop"/>
          <w:rFonts w:ascii="Calibri" w:hAnsi="Calibri" w:cs="Calibri" w:eastAsiaTheme="majorEastAsia"/>
        </w:rPr>
      </w:pPr>
      <w:r w:rsidRPr="4824D8EE">
        <w:rPr>
          <w:rStyle w:val="eop"/>
          <w:rFonts w:ascii="Calibri" w:hAnsi="Calibri" w:cs="Calibri" w:eastAsiaTheme="majorEastAsia"/>
          <w:color w:val="FF0000"/>
        </w:rPr>
        <w:t>[Willy] Instruktor und Simulant sollten sich in einer ungestörten und vertrauensvollen Umgebung befinden (z.B. abschließbarer Raum) wenn die VR-Brille benutzt wird, da der Simulant ‘in eine andere Welt abtaucht’. [/Willy]</w:t>
      </w:r>
    </w:p>
    <w:p w:rsidR="00E821F5" w:rsidP="00E821F5" w:rsidRDefault="00E821F5" w14:paraId="4BE75B63" w14:textId="7777777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Pilot platzieren, Aufgabe klar (Vorbesprechung)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05A9C5C7" w14:textId="77777777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Flugzeug auswählen (inkl. Startart)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5D150A7B" w14:textId="77777777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Szenerie auswählen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0B3FEA74" w14:textId="77777777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Wetter (in MSFS und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Addon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(welches?) einstellen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2E12087B" w14:textId="77777777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Handling klar? (Controls, Ausklinken, Maus/ Trackball für Klappen, Fahrwerk, Trimmung, Gashebel)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04DC3433" w14:textId="7777777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Handling PC durch Admin/FI der Sitzung bereitlegen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0ECB3005" w14:textId="77777777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Tastenkombinationen für Stopp/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Reset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etc. auflisten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23FDD8BB" w14:textId="77777777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Start der Sitzung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5C703827" w14:textId="77777777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Ende der Sitzung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58270F2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6D7E1779" w14:textId="77777777">
      <w:pPr>
        <w:pStyle w:val="berschrift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Simulations-Flug durchführen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821F5" w:rsidP="00E821F5" w:rsidRDefault="00E821F5" w14:paraId="19576CE7" w14:textId="7777777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gemäß Vorbesprechung/ Aufgabe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49F99BC8" w14:textId="7777777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(Langsame Bewegungen vorteilhaft)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07DA1489" w14:textId="35584EA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Mögliche Eingriffe durch Admin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54528D2E" w14:textId="77777777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Sitzposition / Höhe verändern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7DFF0D80" w14:textId="77777777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STOPP/ Einfrieren (z.B. bei Übelkeit)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3CB5E801" w14:textId="77777777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Anhalten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2992359F" w14:textId="77777777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Flugzeug: Position und Höhe verändern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691FE4A2" w14:textId="77777777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Zentrieren (kann auch der Pilot, wenn konfiguriert,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z.B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: Taste am Stick) geradeaus schauen und Taste drücken, z.B. falls Motion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Compensation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rausläuft, bemerkt man durch z.B. Blickposition außerhalb Cockpit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07930CD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2F5F9255" w14:textId="77777777">
      <w:pPr>
        <w:pStyle w:val="berschrift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Beenden des Simulations-Fluges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821F5" w:rsidP="00E821F5" w:rsidRDefault="00E821F5" w14:paraId="007D89A5" w14:textId="7777777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Nachbesprechung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6B162C58" w14:textId="7777777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Nächster Pilot -&gt; Vorbereitung Simulations-Flug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4CB02F0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1E08AC5C" w14:textId="77777777">
      <w:pPr>
        <w:pStyle w:val="berschrift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Abschalten Hardware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821F5" w:rsidP="00E821F5" w:rsidRDefault="00E821F5" w14:paraId="4DC8FB38" w14:textId="7777777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PC: Beenden aller Services inkl. MSFS, runterfahren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325A7D38" w14:textId="7777777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Ausschalten Strom an Stuhl, VR-Brille, Vibrationsmatte, PC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54829A12" w14:textId="7777777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Stuhl abstützen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4E476670" w:rsidRDefault="00E821F5" w14:paraId="315D7E61" w14:textId="77777777">
      <w:pPr>
        <w:pStyle w:val="paragraph"/>
        <w:numPr>
          <w:ilvl w:val="0"/>
          <w:numId w:val="5"/>
        </w:numPr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4E476670" w:rsidR="4E476670">
        <w:rPr>
          <w:rStyle w:val="normaltextrun"/>
          <w:rFonts w:ascii="Calibri" w:hAnsi="Calibri" w:cs="Calibri"/>
          <w:sz w:val="22"/>
          <w:szCs w:val="22"/>
        </w:rPr>
        <w:t>VR-Brille: Kabelverbindung Netzwerk</w:t>
      </w:r>
      <w:del w:author="Gastbenutzer" w:date="2023-10-12T15:28:48.518Z" w:id="1313302128">
        <w:r w:rsidRPr="4E476670" w:rsidDel="4E476670">
          <w:rPr>
            <w:rStyle w:val="normaltextrun"/>
            <w:rFonts w:ascii="Calibri" w:hAnsi="Calibri" w:cs="Calibri"/>
            <w:sz w:val="22"/>
            <w:szCs w:val="22"/>
          </w:rPr>
          <w:delText xml:space="preserve"> </w:delText>
        </w:r>
      </w:del>
      <w:r w:rsidRPr="4E476670" w:rsidR="4E476670">
        <w:rPr>
          <w:rStyle w:val="normaltextrun"/>
          <w:rFonts w:ascii="Calibri" w:hAnsi="Calibri" w:cs="Calibri"/>
          <w:sz w:val="22"/>
          <w:szCs w:val="22"/>
        </w:rPr>
        <w:t>, weitere Kabel im Raum (Stolperfallen beseitigen)</w:t>
      </w:r>
      <w:r w:rsidRPr="4E476670" w:rsidR="4E476670">
        <w:rPr>
          <w:rStyle w:val="eop"/>
          <w:rFonts w:ascii="Calibri" w:hAnsi="Calibri" w:eastAsia="" w:cs="Calibri" w:eastAsiaTheme="majorEastAsia"/>
          <w:sz w:val="22"/>
          <w:szCs w:val="22"/>
        </w:rPr>
        <w:t> </w:t>
      </w:r>
    </w:p>
    <w:p w:rsidR="00E821F5" w:rsidP="00E821F5" w:rsidRDefault="00E821F5" w14:paraId="6AC620E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4DE96409" w14:textId="77777777">
      <w:pPr>
        <w:pStyle w:val="berschrift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Abbau Hardware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821F5" w:rsidP="00E821F5" w:rsidRDefault="00E821F5" w14:paraId="0DAF7B93" w14:textId="7777777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Hardware verpacken in Kartons, Kabel dazu: was ist noch zu beachten?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202462C3" w14:textId="7777777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Stuhl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2EED9AB3" w14:textId="77777777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Tisch für Stick/ Panel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Lfz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abbauen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4E476670" w:rsidRDefault="00E821F5" w14:paraId="6C547FEB" w14:textId="2D40FC62">
      <w:pPr>
        <w:pStyle w:val="paragraph"/>
        <w:numPr>
          <w:ilvl w:val="1"/>
          <w:numId w:val="4"/>
        </w:numPr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4E476670" w:rsidR="4E476670">
        <w:rPr>
          <w:rStyle w:val="normaltextrun"/>
          <w:rFonts w:ascii="Calibri" w:hAnsi="Calibri" w:cs="Calibri"/>
          <w:sz w:val="22"/>
          <w:szCs w:val="22"/>
        </w:rPr>
        <w:t xml:space="preserve">Schraube lösen (unter der Sitzfläche </w:t>
      </w:r>
      <w:r w:rsidRPr="4E476670" w:rsidR="4E476670">
        <w:rPr>
          <w:rStyle w:val="normaltextrun"/>
          <w:rFonts w:ascii="Calibri" w:hAnsi="Calibri" w:cs="Calibri"/>
          <w:sz w:val="22"/>
          <w:szCs w:val="22"/>
        </w:rPr>
        <w:t>vorne)</w:t>
      </w:r>
      <w:ins w:author="Gastbenutzer" w:date="2023-10-12T15:28:42.444Z" w:id="555847207">
        <w:r w:rsidRPr="4E476670" w:rsidR="4E476670">
          <w:rPr>
            <w:rStyle w:val="normaltextrun"/>
            <w:rFonts w:ascii="Calibri" w:hAnsi="Calibri" w:cs="Calibri"/>
            <w:sz w:val="22"/>
            <w:szCs w:val="22"/>
          </w:rPr>
          <w:t xml:space="preserve"> </w:t>
        </w:r>
      </w:ins>
      <w:r w:rsidRPr="4E476670" w:rsidR="4E476670">
        <w:rPr>
          <w:rStyle w:val="normaltextrun"/>
          <w:rFonts w:ascii="Calibri" w:hAnsi="Calibri" w:cs="Calibri"/>
          <w:sz w:val="22"/>
          <w:szCs w:val="22"/>
        </w:rPr>
        <w:t>und</w:t>
      </w:r>
      <w:r w:rsidRPr="4E476670" w:rsidR="4E476670">
        <w:rPr>
          <w:rStyle w:val="normaltextrun"/>
          <w:rFonts w:ascii="Calibri" w:hAnsi="Calibri" w:cs="Calibri"/>
          <w:sz w:val="22"/>
          <w:szCs w:val="22"/>
        </w:rPr>
        <w:t xml:space="preserve"> Sitzfläche abheben</w:t>
      </w:r>
      <w:r w:rsidRPr="4E476670" w:rsidR="4E476670">
        <w:rPr>
          <w:rStyle w:val="eop"/>
          <w:rFonts w:ascii="Calibri" w:hAnsi="Calibri" w:eastAsia="" w:cs="Calibri" w:eastAsiaTheme="majorEastAsia"/>
          <w:sz w:val="22"/>
          <w:szCs w:val="22"/>
        </w:rPr>
        <w:t> </w:t>
      </w:r>
    </w:p>
    <w:p w:rsidR="00E821F5" w:rsidP="00E821F5" w:rsidRDefault="00E821F5" w14:paraId="00BC51BC" w14:textId="77777777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Ggf. Konstruktion Pedale abnehmen (2 Schrauben lösen)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53985A69" w14:textId="7777777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Alles in Anhänger verstauen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16D1421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74E055E6" w14:textId="77777777">
      <w:pPr>
        <w:pStyle w:val="berschrift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Optimierungen/ Offene Punkte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821F5" w:rsidP="00E821F5" w:rsidRDefault="00E821F5" w14:paraId="5D4C3C95" w14:textId="7777777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Was muss noch geschehen, um das für Segelflieger zu optimieren?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50BD0CD9" w14:textId="7777777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Feintuning Flugzeug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7FA2D02C" w14:textId="7777777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Joystick/ Knüppel überfrachtet: Hebel für Störklappen,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Wölbklappen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Fahrwerk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2419250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73AED09D" w14:textId="77777777">
      <w:pPr>
        <w:pStyle w:val="berschrift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Organisatorisches Drumherum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821F5" w:rsidP="00E821F5" w:rsidRDefault="00E821F5" w14:paraId="14860B07" w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Handbücher bei GitHub (oder Alternative) zur gemeinsamen Bearbeitung ablegen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7561C5E9" w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Checklisten Aufbau/ Abbau etc. (siehe oben) aufbauen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4E476670" w:rsidRDefault="00E821F5" w14:paraId="42F26897" w14:textId="0C198C33">
      <w:pPr>
        <w:pStyle w:val="paragraph"/>
        <w:numPr>
          <w:ilvl w:val="0"/>
          <w:numId w:val="2"/>
        </w:numPr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4E476670" w:rsidR="4E476670">
        <w:rPr>
          <w:rStyle w:val="normaltextrun"/>
          <w:rFonts w:ascii="Calibri" w:hAnsi="Calibri" w:cs="Calibri"/>
          <w:sz w:val="22"/>
          <w:szCs w:val="22"/>
        </w:rPr>
        <w:t xml:space="preserve">WhatsApp-Gruppe via Listen Jörg, </w:t>
      </w:r>
      <w:del w:author="Gastbenutzer" w:date="2023-10-12T15:30:25.458Z" w:id="835298541">
        <w:r w:rsidRPr="4E476670" w:rsidDel="4E476670">
          <w:rPr>
            <w:rStyle w:val="normaltextrun"/>
            <w:rFonts w:ascii="Calibri" w:hAnsi="Calibri" w:cs="Calibri"/>
            <w:sz w:val="22"/>
            <w:szCs w:val="22"/>
          </w:rPr>
          <w:delText xml:space="preserve">Frank </w:delText>
        </w:r>
      </w:del>
      <w:r w:rsidRPr="4E476670" w:rsidR="4E476670">
        <w:rPr>
          <w:rStyle w:val="normaltextrun"/>
          <w:rFonts w:ascii="Calibri" w:hAnsi="Calibri" w:cs="Calibri"/>
          <w:sz w:val="22"/>
          <w:szCs w:val="22"/>
        </w:rPr>
        <w:t xml:space="preserve">Michael </w:t>
      </w:r>
      <w:ins w:author="Gastbenutzer" w:date="2023-10-12T15:30:19.465Z" w:id="319690054">
        <w:r w:rsidRPr="4E476670" w:rsidR="4E476670">
          <w:rPr>
            <w:rStyle w:val="normaltextrun"/>
            <w:rFonts w:ascii="Calibri" w:hAnsi="Calibri" w:cs="Calibri"/>
            <w:sz w:val="22"/>
            <w:szCs w:val="22"/>
          </w:rPr>
          <w:t>Frank-</w:t>
        </w:r>
      </w:ins>
      <w:r w:rsidRPr="4E476670" w:rsidR="4E476670">
        <w:rPr>
          <w:rStyle w:val="normaltextrun"/>
          <w:rFonts w:ascii="Calibri" w:hAnsi="Calibri" w:cs="Calibri"/>
          <w:sz w:val="22"/>
          <w:szCs w:val="22"/>
        </w:rPr>
        <w:t>Stever</w:t>
      </w:r>
      <w:r w:rsidRPr="4E476670" w:rsidR="4E476670">
        <w:rPr>
          <w:rStyle w:val="normaltextrun"/>
          <w:rFonts w:ascii="Calibri" w:hAnsi="Calibri" w:cs="Calibri"/>
          <w:sz w:val="22"/>
          <w:szCs w:val="22"/>
        </w:rPr>
        <w:t xml:space="preserve"> Kontaktliste anleiern</w:t>
      </w:r>
      <w:r w:rsidRPr="4E476670" w:rsidR="4E476670">
        <w:rPr>
          <w:rStyle w:val="eop"/>
          <w:rFonts w:ascii="Calibri" w:hAnsi="Calibri" w:eastAsia="" w:cs="Calibri" w:eastAsiaTheme="majorEastAsia"/>
          <w:sz w:val="22"/>
          <w:szCs w:val="22"/>
        </w:rPr>
        <w:t> </w:t>
      </w:r>
    </w:p>
    <w:p w:rsidR="00E821F5" w:rsidP="00E821F5" w:rsidRDefault="00E821F5" w14:paraId="68A346E3" w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Segelflugzeug Optimierung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5AE37118" w14:textId="1110085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Motion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Compensation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Optimierung (D</w:t>
      </w:r>
      <w:r w:rsidR="001D5BCA">
        <w:rPr>
          <w:rStyle w:val="normaltextrun"/>
          <w:rFonts w:ascii="Calibri" w:hAnsi="Calibri" w:cs="Calibri"/>
          <w:sz w:val="22"/>
          <w:szCs w:val="22"/>
        </w:rPr>
        <w:t>ennis</w:t>
      </w:r>
      <w:r>
        <w:rPr>
          <w:rStyle w:val="normaltextrun"/>
          <w:rFonts w:ascii="Calibri" w:hAnsi="Calibri" w:cs="Calibri"/>
          <w:sz w:val="22"/>
          <w:szCs w:val="22"/>
        </w:rPr>
        <w:t>?)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62767E82" w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Flugaufgaben gemäß praktischer Erfahrung/ EASA SPL/ PPL Syllabus festlegen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76E0246E" w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Reservierung via Jörg (3-4 Wochen an einem Ort)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0FE27CAF" w14:textId="77777777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Nächsten Abbau/Aufbau irgendwo begleitet durchführen, Zeit stoppen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7ED60EA0" w14:textId="77777777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Maße Stuhl (Breite Platte: kommt man durch eine normale Tür?, Treppe hoch?)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74FC1425" w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Idee: mehrere kompetente Ansprechpartner im Verein heranziehen (Jugendliche)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821F5" w:rsidP="00E821F5" w:rsidRDefault="00E821F5" w14:paraId="059DD1BF" w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Haftung klären (Brille kaputt, Stuhl, Bildschirm) - zahlt Verein? -&gt; Finanzvorstände, ggf. wie Leihflugzeug behandeln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E821F5" w:rsidR="00946500" w:rsidP="00E821F5" w:rsidRDefault="00946500" w14:paraId="3C360F3A" w14:textId="79346402"/>
    <w:sectPr w:rsidRPr="00E821F5" w:rsidR="00946500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6nXOuj6bnZqyB" int2:id="9vd8huiR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030E"/>
    <w:multiLevelType w:val="hybridMultilevel"/>
    <w:tmpl w:val="9C723B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4D81"/>
    <w:multiLevelType w:val="hybridMultilevel"/>
    <w:tmpl w:val="3BFA37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E76BD"/>
    <w:multiLevelType w:val="hybridMultilevel"/>
    <w:tmpl w:val="12ACC6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94CFD"/>
    <w:multiLevelType w:val="hybridMultilevel"/>
    <w:tmpl w:val="86363C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E3662"/>
    <w:multiLevelType w:val="hybridMultilevel"/>
    <w:tmpl w:val="243687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B3CAE"/>
    <w:multiLevelType w:val="hybridMultilevel"/>
    <w:tmpl w:val="508C9F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91641"/>
    <w:multiLevelType w:val="hybridMultilevel"/>
    <w:tmpl w:val="FC2E12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D27CF"/>
    <w:multiLevelType w:val="hybridMultilevel"/>
    <w:tmpl w:val="C582B8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A1E23"/>
    <w:multiLevelType w:val="hybridMultilevel"/>
    <w:tmpl w:val="CF604F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495513">
    <w:abstractNumId w:val="3"/>
  </w:num>
  <w:num w:numId="2" w16cid:durableId="655885656">
    <w:abstractNumId w:val="2"/>
  </w:num>
  <w:num w:numId="3" w16cid:durableId="742525828">
    <w:abstractNumId w:val="5"/>
  </w:num>
  <w:num w:numId="4" w16cid:durableId="905451517">
    <w:abstractNumId w:val="6"/>
  </w:num>
  <w:num w:numId="5" w16cid:durableId="1969779952">
    <w:abstractNumId w:val="4"/>
  </w:num>
  <w:num w:numId="6" w16cid:durableId="1915118138">
    <w:abstractNumId w:val="0"/>
  </w:num>
  <w:num w:numId="7" w16cid:durableId="1336878449">
    <w:abstractNumId w:val="1"/>
  </w:num>
  <w:num w:numId="8" w16cid:durableId="1024091592">
    <w:abstractNumId w:val="7"/>
  </w:num>
  <w:num w:numId="9" w16cid:durableId="19453088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tru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F5"/>
    <w:rsid w:val="001D5BCA"/>
    <w:rsid w:val="005166F5"/>
    <w:rsid w:val="00622758"/>
    <w:rsid w:val="00946500"/>
    <w:rsid w:val="00E821F5"/>
    <w:rsid w:val="00FC25DD"/>
    <w:rsid w:val="4824D8EE"/>
    <w:rsid w:val="4E476670"/>
    <w:rsid w:val="56B4B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22AD"/>
  <w15:chartTrackingRefBased/>
  <w15:docId w15:val="{7321C7E6-7802-4E72-8E80-22981D31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1F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1F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821F5"/>
    <w:rPr>
      <w:color w:val="0000FF"/>
      <w:u w:val="single"/>
    </w:rPr>
  </w:style>
  <w:style w:type="paragraph" w:styleId="paragraph" w:customStyle="1">
    <w:name w:val="paragraph"/>
    <w:basedOn w:val="Standard"/>
    <w:rsid w:val="00E821F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de-DE"/>
      <w14:ligatures w14:val="none"/>
    </w:rPr>
  </w:style>
  <w:style w:type="character" w:styleId="normaltextrun" w:customStyle="1">
    <w:name w:val="normaltextrun"/>
    <w:basedOn w:val="Absatz-Standardschriftart"/>
    <w:rsid w:val="00E821F5"/>
  </w:style>
  <w:style w:type="character" w:styleId="eop" w:customStyle="1">
    <w:name w:val="eop"/>
    <w:basedOn w:val="Absatz-Standardschriftart"/>
    <w:rsid w:val="00E821F5"/>
  </w:style>
  <w:style w:type="character" w:styleId="berschrift1Zchn" w:customStyle="1">
    <w:name w:val="Überschrift 1 Zchn"/>
    <w:basedOn w:val="Absatz-Standardschriftart"/>
    <w:link w:val="berschrift1"/>
    <w:uiPriority w:val="9"/>
    <w:rsid w:val="00E821F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E821F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berarbeitung">
    <w:name w:val="Revision"/>
    <w:hidden/>
    <w:uiPriority w:val="99"/>
    <w:semiHidden/>
    <w:rsid w:val="001D5B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19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4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2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79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060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67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4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7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1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3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921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142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150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43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3917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094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487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54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5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67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4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4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193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114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7697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3437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9661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32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33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1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65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9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089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4687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477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680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4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323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890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56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3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9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7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033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23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8374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d0175900e2d4457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Ralph Post</dc:creator>
  <keywords/>
  <dc:description/>
  <lastModifiedBy>Gastbenutzer</lastModifiedBy>
  <revision>8</revision>
  <lastPrinted>2023-10-12T14:52:00.0000000Z</lastPrinted>
  <dcterms:created xsi:type="dcterms:W3CDTF">2023-10-12T07:25:00.0000000Z</dcterms:created>
  <dcterms:modified xsi:type="dcterms:W3CDTF">2023-10-12T15:30:42.5281186Z</dcterms:modified>
</coreProperties>
</file>